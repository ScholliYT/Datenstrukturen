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40" w:rsidRDefault="007A0340"/>
    <w:p w:rsidR="007A0340" w:rsidRPr="007A0340" w:rsidRDefault="007A0340" w:rsidP="007A0340">
      <w:pPr>
        <w:jc w:val="center"/>
        <w:rPr>
          <w:b/>
        </w:rPr>
      </w:pPr>
      <w:r w:rsidRPr="007A0340">
        <w:rPr>
          <w:b/>
        </w:rPr>
        <w:t xml:space="preserve">Dokumentation der Klasse </w:t>
      </w:r>
      <w:proofErr w:type="spellStart"/>
      <w:r w:rsidRPr="007A0340">
        <w:rPr>
          <w:b/>
        </w:rPr>
        <w:t>ListExtended</w:t>
      </w:r>
      <w:proofErr w:type="spellEnd"/>
      <w:r w:rsidRPr="007A0340">
        <w:rPr>
          <w:b/>
        </w:rPr>
        <w:t xml:space="preserve"> der Klasse </w:t>
      </w:r>
      <w:r w:rsidRPr="002C3EA0">
        <w:rPr>
          <w:b/>
          <w:color w:val="FFFFFF" w:themeColor="background1"/>
          <w:highlight w:val="black"/>
        </w:rPr>
        <w:t>BG68I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PrChange w:id="0" w:author="RvW_DlmHG" w:date="2018-01-19T11:06:00Z">
          <w:tblPr>
            <w:tblStyle w:val="Tabellenras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508"/>
        <w:gridCol w:w="6665"/>
        <w:gridCol w:w="115"/>
        <w:tblGridChange w:id="1">
          <w:tblGrid>
            <w:gridCol w:w="2508"/>
            <w:gridCol w:w="10"/>
            <w:gridCol w:w="6655"/>
            <w:gridCol w:w="39"/>
          </w:tblGrid>
        </w:tblGridChange>
      </w:tblGrid>
      <w:tr w:rsidR="007A0340" w:rsidTr="002C3EA0">
        <w:tc>
          <w:tcPr>
            <w:tcW w:w="2518" w:type="dxa"/>
            <w:shd w:val="clear" w:color="auto" w:fill="FFFF00"/>
            <w:tcPrChange w:id="2" w:author="RvW_DlmHG" w:date="2018-01-19T11:06:00Z">
              <w:tcPr>
                <w:tcW w:w="2518" w:type="dxa"/>
                <w:gridSpan w:val="2"/>
                <w:shd w:val="clear" w:color="auto" w:fill="FFFF00"/>
              </w:tcPr>
            </w:tcPrChange>
          </w:tcPr>
          <w:p w:rsidR="007A0340" w:rsidRPr="002C3EA0" w:rsidRDefault="007A0340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Anfrage</w:t>
            </w:r>
          </w:p>
        </w:tc>
        <w:tc>
          <w:tcPr>
            <w:tcW w:w="6694" w:type="dxa"/>
            <w:gridSpan w:val="2"/>
            <w:shd w:val="clear" w:color="auto" w:fill="FFFF00"/>
            <w:tcPrChange w:id="3" w:author="RvW_DlmHG" w:date="2018-01-19T11:06:00Z">
              <w:tcPr>
                <w:tcW w:w="6694" w:type="dxa"/>
                <w:gridSpan w:val="2"/>
                <w:shd w:val="clear" w:color="auto" w:fill="FFFF00"/>
              </w:tcPr>
            </w:tcPrChange>
          </w:tcPr>
          <w:p w:rsidR="007A0340" w:rsidRDefault="007A0340">
            <w:pPr>
              <w:rPr>
                <w:ins w:id="4" w:author="RvW_DlmHG" w:date="2018-01-19T10:49:00Z"/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int</w:t>
            </w:r>
            <w:proofErr w:type="spellEnd"/>
            <w:r w:rsidRPr="002C3EA0">
              <w:rPr>
                <w:b/>
                <w:color w:val="FF0000"/>
              </w:rPr>
              <w:t xml:space="preserve">  </w:t>
            </w:r>
            <w:proofErr w:type="spellStart"/>
            <w:r w:rsidRPr="002C3EA0">
              <w:rPr>
                <w:b/>
                <w:color w:val="FF0000"/>
              </w:rPr>
              <w:t>size</w:t>
            </w:r>
            <w:proofErr w:type="spellEnd"/>
            <w:r w:rsidRPr="002C3EA0">
              <w:rPr>
                <w:b/>
                <w:color w:val="FF0000"/>
              </w:rPr>
              <w:t>()</w:t>
            </w:r>
          </w:p>
          <w:p w:rsidR="00662999" w:rsidRPr="001C0B1D" w:rsidRDefault="00662999">
            <w:pPr>
              <w:rPr>
                <w:b/>
              </w:rPr>
            </w:pPr>
            <w:ins w:id="5" w:author="RvW_DlmHG" w:date="2018-01-19T10:49:00Z">
              <w:r>
                <w:rPr>
                  <w:b/>
                </w:rPr>
                <w:t>Gibt die Anzahl der Objekte zurück</w:t>
              </w:r>
            </w:ins>
          </w:p>
        </w:tc>
      </w:tr>
      <w:tr w:rsidR="007A0340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7A0340" w:rsidRPr="002C3EA0" w:rsidRDefault="007A0340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Anfrage</w:t>
            </w:r>
          </w:p>
        </w:tc>
        <w:tc>
          <w:tcPr>
            <w:tcW w:w="6694" w:type="dxa"/>
            <w:shd w:val="clear" w:color="auto" w:fill="FFFF00"/>
          </w:tcPr>
          <w:p w:rsidR="007A0340" w:rsidRDefault="007A0340">
            <w:pPr>
              <w:rPr>
                <w:ins w:id="6" w:author="RvW_DlmHG" w:date="2018-01-19T10:53:00Z"/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boolean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contains</w:t>
            </w:r>
            <w:proofErr w:type="spellEnd"/>
            <w:r w:rsidRPr="002C3EA0">
              <w:rPr>
                <w:b/>
                <w:color w:val="FF0000"/>
              </w:rPr>
              <w:t>(</w:t>
            </w:r>
            <w:proofErr w:type="spellStart"/>
            <w:r w:rsidRPr="002C3EA0">
              <w:rPr>
                <w:b/>
                <w:color w:val="FF0000"/>
              </w:rPr>
              <w:t>Object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pObject</w:t>
            </w:r>
            <w:proofErr w:type="spellEnd"/>
            <w:r w:rsidRPr="002C3EA0">
              <w:rPr>
                <w:b/>
                <w:color w:val="FF0000"/>
              </w:rPr>
              <w:t>)</w:t>
            </w:r>
          </w:p>
          <w:p w:rsidR="007A0340" w:rsidRPr="006B0BDE" w:rsidRDefault="006B0BDE">
            <w:pPr>
              <w:rPr>
                <w:b/>
                <w:rPrChange w:id="7" w:author="RvW_DlmHG" w:date="2018-01-19T11:06:00Z">
                  <w:rPr>
                    <w:b/>
                    <w:color w:val="FF0000"/>
                  </w:rPr>
                </w:rPrChange>
              </w:rPr>
            </w:pPr>
            <w:ins w:id="8" w:author="RvW_DlmHG" w:date="2018-01-19T10:53:00Z">
              <w:r>
                <w:rPr>
                  <w:b/>
                </w:rPr>
                <w:t xml:space="preserve">gibt zurück, ob das </w:t>
              </w:r>
              <w:proofErr w:type="spellStart"/>
              <w:r>
                <w:rPr>
                  <w:b/>
                </w:rPr>
                <w:t>pObject</w:t>
              </w:r>
              <w:proofErr w:type="spellEnd"/>
              <w:r>
                <w:rPr>
                  <w:b/>
                </w:rPr>
                <w:t xml:space="preserve"> in der Liste vorhanden ist.</w:t>
              </w:r>
            </w:ins>
          </w:p>
        </w:tc>
      </w:tr>
      <w:tr w:rsidR="007A0340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7A0340" w:rsidRPr="002C3EA0" w:rsidRDefault="007A0340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Auftrag</w:t>
            </w:r>
          </w:p>
        </w:tc>
        <w:tc>
          <w:tcPr>
            <w:tcW w:w="6694" w:type="dxa"/>
            <w:shd w:val="clear" w:color="auto" w:fill="FFFF00"/>
          </w:tcPr>
          <w:p w:rsidR="007A0340" w:rsidRDefault="007A0340">
            <w:pPr>
              <w:rPr>
                <w:ins w:id="9" w:author="RvW_DlmHG" w:date="2018-01-19T10:54:00Z"/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void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clear</w:t>
            </w:r>
            <w:proofErr w:type="spellEnd"/>
            <w:r w:rsidRPr="002C3EA0">
              <w:rPr>
                <w:b/>
                <w:color w:val="FF0000"/>
              </w:rPr>
              <w:t>()</w:t>
            </w:r>
          </w:p>
          <w:p w:rsidR="00CD42A1" w:rsidRPr="002C3EA0" w:rsidRDefault="00CD42A1" w:rsidP="001C0B1D">
            <w:pPr>
              <w:rPr>
                <w:b/>
                <w:color w:val="FF0000"/>
              </w:rPr>
            </w:pPr>
            <w:ins w:id="10" w:author="RvW_DlmHG" w:date="2018-01-19T10:54:00Z">
              <w:r w:rsidRPr="001C0B1D">
                <w:rPr>
                  <w:b/>
                  <w:color w:val="FF0000"/>
                  <w:rPrChange w:id="11" w:author="RvW_DlmHG" w:date="2018-01-19T11:06:00Z">
                    <w:rPr>
                      <w:b/>
                      <w:color w:val="000000" w:themeColor="text1"/>
                    </w:rPr>
                  </w:rPrChange>
                </w:rPr>
                <w:t xml:space="preserve">Löscht </w:t>
              </w:r>
            </w:ins>
            <w:r w:rsidR="001C0B1D">
              <w:rPr>
                <w:b/>
                <w:color w:val="FF0000"/>
              </w:rPr>
              <w:t xml:space="preserve">die </w:t>
            </w:r>
            <w:bookmarkStart w:id="12" w:name="_GoBack"/>
            <w:bookmarkEnd w:id="12"/>
            <w:ins w:id="13" w:author="RvW_DlmHG" w:date="2018-01-19T10:54:00Z">
              <w:r w:rsidRPr="001C0B1D">
                <w:rPr>
                  <w:b/>
                  <w:color w:val="FF0000"/>
                </w:rPr>
                <w:t>Liste</w:t>
              </w:r>
            </w:ins>
          </w:p>
        </w:tc>
      </w:tr>
      <w:tr w:rsidR="007A0340" w:rsidRPr="001C0B1D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7A0340" w:rsidRPr="002C3EA0" w:rsidRDefault="007A0340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Auftrag</w:t>
            </w:r>
          </w:p>
        </w:tc>
        <w:tc>
          <w:tcPr>
            <w:tcW w:w="6694" w:type="dxa"/>
            <w:shd w:val="clear" w:color="auto" w:fill="FFFF00"/>
          </w:tcPr>
          <w:p w:rsidR="007A0340" w:rsidRPr="00B521B8" w:rsidRDefault="007A0340">
            <w:pPr>
              <w:rPr>
                <w:ins w:id="14" w:author="RvW_DlmHG" w:date="2018-01-19T10:49:00Z"/>
                <w:b/>
                <w:color w:val="FF0000"/>
                <w:lang w:val="en-US"/>
              </w:rPr>
            </w:pPr>
            <w:r w:rsidRPr="00B521B8">
              <w:rPr>
                <w:b/>
                <w:color w:val="FF0000"/>
                <w:lang w:val="en-US"/>
              </w:rPr>
              <w:t>void deleteDublicates()</w:t>
            </w:r>
          </w:p>
          <w:p w:rsidR="00B521B8" w:rsidRPr="00B521B8" w:rsidRDefault="00B521B8">
            <w:pPr>
              <w:rPr>
                <w:b/>
                <w:color w:val="FF0000"/>
                <w:lang w:val="en-US"/>
              </w:rPr>
            </w:pPr>
            <w:ins w:id="15" w:author="RvW_DlmHG" w:date="2018-01-19T10:49:00Z">
              <w:r>
                <w:rPr>
                  <w:b/>
                  <w:lang w:val="en-US"/>
                </w:rPr>
                <w:t>removes all duplicate objects from the list</w:t>
              </w:r>
            </w:ins>
          </w:p>
        </w:tc>
      </w:tr>
      <w:tr w:rsidR="007A0340" w:rsidTr="007A0340">
        <w:tc>
          <w:tcPr>
            <w:tcW w:w="2518" w:type="dxa"/>
            <w:tcPrChange w:id="16" w:author="RvW_DlmHG" w:date="2018-01-19T11:06:00Z">
              <w:tcPr>
                <w:tcW w:w="2518" w:type="dxa"/>
                <w:gridSpan w:val="2"/>
              </w:tcPr>
            </w:tcPrChange>
          </w:tcPr>
          <w:p w:rsidR="007A0340" w:rsidRDefault="007A0340">
            <w:r>
              <w:t>Anfrage</w:t>
            </w:r>
          </w:p>
        </w:tc>
        <w:tc>
          <w:tcPr>
            <w:tcW w:w="6694" w:type="dxa"/>
            <w:gridSpan w:val="2"/>
            <w:tcPrChange w:id="17" w:author="RvW_DlmHG" w:date="2018-01-19T11:06:00Z">
              <w:tcPr>
                <w:tcW w:w="6694" w:type="dxa"/>
                <w:gridSpan w:val="2"/>
              </w:tcPr>
            </w:tcPrChange>
          </w:tcPr>
          <w:p w:rsidR="007A0340" w:rsidRDefault="007A0340"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getFirst</w:t>
            </w:r>
            <w:proofErr w:type="spellEnd"/>
            <w:r>
              <w:t>() /</w:t>
            </w:r>
            <w:proofErr w:type="spellStart"/>
            <w:r>
              <w:t>getLast</w:t>
            </w:r>
            <w:proofErr w:type="spellEnd"/>
            <w:r>
              <w:t>()</w:t>
            </w:r>
          </w:p>
        </w:tc>
      </w:tr>
      <w:tr w:rsidR="007A0340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7A0340" w:rsidRPr="002C3EA0" w:rsidRDefault="007A0340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Auftrag</w:t>
            </w:r>
          </w:p>
        </w:tc>
        <w:tc>
          <w:tcPr>
            <w:tcW w:w="6694" w:type="dxa"/>
            <w:shd w:val="clear" w:color="auto" w:fill="FFFF00"/>
          </w:tcPr>
          <w:p w:rsidR="007A0340" w:rsidRPr="002C3EA0" w:rsidRDefault="007A0340">
            <w:pPr>
              <w:rPr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void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delete</w:t>
            </w:r>
            <w:proofErr w:type="spellEnd"/>
            <w:r w:rsidRPr="002C3EA0">
              <w:rPr>
                <w:b/>
                <w:color w:val="FF0000"/>
              </w:rPr>
              <w:t>(</w:t>
            </w:r>
            <w:proofErr w:type="spellStart"/>
            <w:r w:rsidRPr="002C3EA0">
              <w:rPr>
                <w:b/>
                <w:color w:val="FF0000"/>
              </w:rPr>
              <w:t>Object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pObject</w:t>
            </w:r>
            <w:proofErr w:type="spellEnd"/>
            <w:r w:rsidRPr="002C3EA0">
              <w:rPr>
                <w:b/>
                <w:color w:val="FF0000"/>
              </w:rPr>
              <w:t>)</w:t>
            </w:r>
          </w:p>
        </w:tc>
      </w:tr>
      <w:tr w:rsidR="007A0340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7A0340" w:rsidRPr="002C3EA0" w:rsidRDefault="007A0340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Anfrage</w:t>
            </w:r>
          </w:p>
        </w:tc>
        <w:tc>
          <w:tcPr>
            <w:tcW w:w="6694" w:type="dxa"/>
            <w:shd w:val="clear" w:color="auto" w:fill="FFFF00"/>
          </w:tcPr>
          <w:p w:rsidR="007A0340" w:rsidRDefault="007A0340">
            <w:pPr>
              <w:rPr>
                <w:ins w:id="18" w:author="RvW_DlmHG" w:date="2018-01-19T11:06:00Z"/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Object</w:t>
            </w:r>
            <w:proofErr w:type="spellEnd"/>
            <w:r w:rsidRPr="002C3EA0">
              <w:rPr>
                <w:b/>
                <w:color w:val="FF0000"/>
              </w:rPr>
              <w:t xml:space="preserve">[] </w:t>
            </w:r>
            <w:proofErr w:type="spellStart"/>
            <w:r w:rsidRPr="002C3EA0">
              <w:rPr>
                <w:b/>
                <w:color w:val="FF0000"/>
              </w:rPr>
              <w:t>toArray</w:t>
            </w:r>
            <w:proofErr w:type="spellEnd"/>
            <w:r w:rsidRPr="002C3EA0">
              <w:rPr>
                <w:b/>
                <w:color w:val="FF0000"/>
              </w:rPr>
              <w:t>()</w:t>
            </w:r>
            <w:ins w:id="19" w:author="RvW_DlmHG" w:date="2018-01-19T11:06:00Z">
              <w:r w:rsidR="00560581">
                <w:rPr>
                  <w:b/>
                  <w:color w:val="FF0000"/>
                </w:rPr>
                <w:t xml:space="preserve"> </w:t>
              </w:r>
            </w:ins>
          </w:p>
          <w:p w:rsidR="00560581" w:rsidRPr="00560581" w:rsidRDefault="00560581">
            <w:pPr>
              <w:rPr>
                <w:b/>
                <w:rPrChange w:id="20" w:author="RvW_DlmHG" w:date="2018-01-19T11:06:00Z">
                  <w:rPr>
                    <w:b/>
                    <w:color w:val="FF0000"/>
                  </w:rPr>
                </w:rPrChange>
              </w:rPr>
            </w:pPr>
            <w:ins w:id="21" w:author="RvW_DlmHG" w:date="2018-01-19T11:06:00Z">
              <w:r>
                <w:rPr>
                  <w:b/>
                </w:rPr>
                <w:t>Gibt die Liste als Array zurück</w:t>
              </w:r>
            </w:ins>
          </w:p>
        </w:tc>
      </w:tr>
      <w:tr w:rsidR="007A0340" w:rsidTr="007A0340">
        <w:trPr>
          <w:gridAfter w:val="1"/>
          <w:wAfter w:w="116" w:type="dxa"/>
        </w:trPr>
        <w:tc>
          <w:tcPr>
            <w:tcW w:w="2518" w:type="dxa"/>
          </w:tcPr>
          <w:p w:rsidR="007A0340" w:rsidRDefault="007A0340">
            <w:r>
              <w:t>Auftrag</w:t>
            </w:r>
          </w:p>
        </w:tc>
        <w:tc>
          <w:tcPr>
            <w:tcW w:w="6694" w:type="dxa"/>
          </w:tcPr>
          <w:p w:rsidR="007A0340" w:rsidRDefault="007A0340">
            <w:proofErr w:type="spellStart"/>
            <w:r>
              <w:t>void</w:t>
            </w:r>
            <w:proofErr w:type="spellEnd"/>
            <w:r>
              <w:t xml:space="preserve"> mix()</w:t>
            </w:r>
          </w:p>
        </w:tc>
      </w:tr>
      <w:tr w:rsidR="007A0340" w:rsidTr="007A0340">
        <w:trPr>
          <w:gridAfter w:val="1"/>
          <w:wAfter w:w="116" w:type="dxa"/>
        </w:trPr>
        <w:tc>
          <w:tcPr>
            <w:tcW w:w="2518" w:type="dxa"/>
          </w:tcPr>
          <w:p w:rsidR="007A0340" w:rsidRDefault="007A0340">
            <w:r>
              <w:t>Auftrag</w:t>
            </w:r>
          </w:p>
        </w:tc>
        <w:tc>
          <w:tcPr>
            <w:tcW w:w="6694" w:type="dxa"/>
          </w:tcPr>
          <w:p w:rsidR="007A0340" w:rsidRDefault="007A0340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>()</w:t>
            </w:r>
          </w:p>
        </w:tc>
      </w:tr>
      <w:tr w:rsidR="00DE669C" w:rsidTr="007A0340">
        <w:trPr>
          <w:gridAfter w:val="1"/>
          <w:wAfter w:w="116" w:type="dxa"/>
        </w:trPr>
        <w:tc>
          <w:tcPr>
            <w:tcW w:w="2518" w:type="dxa"/>
          </w:tcPr>
          <w:p w:rsidR="00DE669C" w:rsidRDefault="00DE669C">
            <w:r>
              <w:t>Auftrag</w:t>
            </w:r>
          </w:p>
        </w:tc>
        <w:tc>
          <w:tcPr>
            <w:tcW w:w="6694" w:type="dxa"/>
          </w:tcPr>
          <w:p w:rsidR="00DE669C" w:rsidRDefault="00DE669C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turnAround</w:t>
            </w:r>
            <w:proofErr w:type="spellEnd"/>
            <w:r>
              <w:t>()</w:t>
            </w:r>
          </w:p>
        </w:tc>
      </w:tr>
      <w:tr w:rsidR="00DE669C" w:rsidTr="007A0340">
        <w:trPr>
          <w:gridAfter w:val="1"/>
          <w:wAfter w:w="116" w:type="dxa"/>
        </w:trPr>
        <w:tc>
          <w:tcPr>
            <w:tcW w:w="2518" w:type="dxa"/>
          </w:tcPr>
          <w:p w:rsidR="00DE669C" w:rsidRDefault="00DE669C">
            <w:r>
              <w:t>Auftrag</w:t>
            </w:r>
          </w:p>
        </w:tc>
        <w:tc>
          <w:tcPr>
            <w:tcW w:w="6694" w:type="dxa"/>
          </w:tcPr>
          <w:p w:rsidR="00DE669C" w:rsidRDefault="00DE669C" w:rsidP="00DE669C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insert</w:t>
            </w:r>
            <w:proofErr w:type="spellEnd"/>
            <w:r>
              <w:t xml:space="preserve">(List </w:t>
            </w:r>
            <w:proofErr w:type="spellStart"/>
            <w:r>
              <w:t>pList</w:t>
            </w:r>
            <w:proofErr w:type="spellEnd"/>
            <w:r>
              <w:t>)</w:t>
            </w:r>
          </w:p>
        </w:tc>
      </w:tr>
      <w:tr w:rsidR="00DE669C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DE669C" w:rsidRPr="002C3EA0" w:rsidRDefault="00DE669C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Anfrage</w:t>
            </w:r>
          </w:p>
        </w:tc>
        <w:tc>
          <w:tcPr>
            <w:tcW w:w="6694" w:type="dxa"/>
            <w:shd w:val="clear" w:color="auto" w:fill="FFFF00"/>
          </w:tcPr>
          <w:p w:rsidR="00DE669C" w:rsidRPr="002C3EA0" w:rsidRDefault="00DE669C" w:rsidP="00DE669C">
            <w:pPr>
              <w:rPr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Iterator</w:t>
            </w:r>
            <w:proofErr w:type="spellEnd"/>
            <w:r w:rsidRPr="002C3EA0">
              <w:rPr>
                <w:b/>
                <w:color w:val="FF0000"/>
              </w:rPr>
              <w:t>&lt;</w:t>
            </w:r>
            <w:proofErr w:type="spellStart"/>
            <w:r w:rsidRPr="002C3EA0">
              <w:rPr>
                <w:b/>
                <w:color w:val="FF0000"/>
              </w:rPr>
              <w:t>Object</w:t>
            </w:r>
            <w:proofErr w:type="spellEnd"/>
            <w:r w:rsidRPr="002C3EA0">
              <w:rPr>
                <w:b/>
                <w:color w:val="FF0000"/>
              </w:rPr>
              <w:t xml:space="preserve">&gt; </w:t>
            </w:r>
            <w:proofErr w:type="spellStart"/>
            <w:r w:rsidRPr="002C3EA0">
              <w:rPr>
                <w:b/>
                <w:color w:val="FF0000"/>
              </w:rPr>
              <w:t>iterator</w:t>
            </w:r>
            <w:proofErr w:type="spellEnd"/>
            <w:r w:rsidRPr="002C3EA0">
              <w:rPr>
                <w:b/>
                <w:color w:val="FF0000"/>
              </w:rPr>
              <w:t>()</w:t>
            </w:r>
          </w:p>
        </w:tc>
      </w:tr>
      <w:tr w:rsidR="00DE669C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DE669C" w:rsidRPr="002C3EA0" w:rsidRDefault="00DE669C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Auftrag</w:t>
            </w:r>
          </w:p>
        </w:tc>
        <w:tc>
          <w:tcPr>
            <w:tcW w:w="6694" w:type="dxa"/>
            <w:shd w:val="clear" w:color="auto" w:fill="FFFF00"/>
          </w:tcPr>
          <w:p w:rsidR="00DE669C" w:rsidRPr="002C3EA0" w:rsidRDefault="00DE669C" w:rsidP="00DE669C">
            <w:pPr>
              <w:rPr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void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deleteKind</w:t>
            </w:r>
            <w:proofErr w:type="spellEnd"/>
            <w:r w:rsidRPr="002C3EA0">
              <w:rPr>
                <w:b/>
                <w:color w:val="FF0000"/>
              </w:rPr>
              <w:t>(</w:t>
            </w:r>
            <w:proofErr w:type="spellStart"/>
            <w:r w:rsidRPr="002C3EA0">
              <w:rPr>
                <w:b/>
                <w:color w:val="FF0000"/>
              </w:rPr>
              <w:t>Object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kindToDelete</w:t>
            </w:r>
            <w:proofErr w:type="spellEnd"/>
            <w:proofErr w:type="gramStart"/>
            <w:r w:rsidRPr="002C3EA0">
              <w:rPr>
                <w:b/>
                <w:color w:val="FF0000"/>
              </w:rPr>
              <w:t>)</w:t>
            </w:r>
            <w:ins w:id="22" w:author="RvW_DlmHG" w:date="2018-01-19T10:52:00Z">
              <w:r w:rsidR="006452ED">
                <w:rPr>
                  <w:b/>
                  <w:color w:val="FF0000"/>
                </w:rPr>
                <w:t xml:space="preserve"> )</w:t>
              </w:r>
            </w:ins>
            <w:proofErr w:type="gramEnd"/>
            <w:ins w:id="23" w:author="RvW_DlmHG" w:date="2018-01-19T10:49:00Z">
              <w:r w:rsidR="006452ED">
                <w:rPr>
                  <w:b/>
                  <w:color w:val="FF0000"/>
                </w:rPr>
                <w:t xml:space="preserve"> </w:t>
              </w:r>
              <w:r w:rsidR="006452ED" w:rsidRPr="006452ED">
                <w:rPr>
                  <w:b/>
                  <w:color w:val="FF0000"/>
                </w:rPr>
                <w:sym w:font="Wingdings" w:char="F0E0"/>
              </w:r>
              <w:r w:rsidR="006452ED" w:rsidRPr="006452ED">
                <w:rPr>
                  <w:b/>
                  <w:color w:val="FF0000"/>
                </w:rPr>
                <w:t>Löscht alle Objekte des, als Parameterübergebenen, Typs.</w:t>
              </w:r>
            </w:ins>
          </w:p>
        </w:tc>
      </w:tr>
      <w:tr w:rsidR="00D52FC7" w:rsidTr="002C3EA0">
        <w:trPr>
          <w:gridAfter w:val="1"/>
          <w:wAfter w:w="116" w:type="dxa"/>
        </w:trPr>
        <w:tc>
          <w:tcPr>
            <w:tcW w:w="2518" w:type="dxa"/>
            <w:shd w:val="clear" w:color="auto" w:fill="FFFF00"/>
          </w:tcPr>
          <w:p w:rsidR="00D52FC7" w:rsidRPr="002C3EA0" w:rsidRDefault="00D52FC7">
            <w:pPr>
              <w:rPr>
                <w:b/>
                <w:color w:val="FF0000"/>
              </w:rPr>
            </w:pPr>
            <w:r w:rsidRPr="002C3EA0">
              <w:rPr>
                <w:b/>
                <w:color w:val="FF0000"/>
              </w:rPr>
              <w:t>Anfrage</w:t>
            </w:r>
          </w:p>
        </w:tc>
        <w:tc>
          <w:tcPr>
            <w:tcW w:w="6694" w:type="dxa"/>
            <w:shd w:val="clear" w:color="auto" w:fill="FFFF00"/>
          </w:tcPr>
          <w:p w:rsidR="00D52FC7" w:rsidRPr="002C3EA0" w:rsidRDefault="00D52FC7" w:rsidP="00DE669C">
            <w:pPr>
              <w:rPr>
                <w:b/>
                <w:color w:val="FF0000"/>
              </w:rPr>
            </w:pPr>
            <w:proofErr w:type="spellStart"/>
            <w:r w:rsidRPr="002C3EA0">
              <w:rPr>
                <w:b/>
                <w:color w:val="FF0000"/>
              </w:rPr>
              <w:t>int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indexOf</w:t>
            </w:r>
            <w:proofErr w:type="spellEnd"/>
            <w:r w:rsidRPr="002C3EA0">
              <w:rPr>
                <w:b/>
                <w:color w:val="FF0000"/>
              </w:rPr>
              <w:t>(</w:t>
            </w:r>
            <w:proofErr w:type="spellStart"/>
            <w:r w:rsidRPr="002C3EA0">
              <w:rPr>
                <w:b/>
                <w:color w:val="FF0000"/>
              </w:rPr>
              <w:t>Object</w:t>
            </w:r>
            <w:proofErr w:type="spellEnd"/>
            <w:r w:rsidRPr="002C3EA0">
              <w:rPr>
                <w:b/>
                <w:color w:val="FF0000"/>
              </w:rPr>
              <w:t xml:space="preserve"> </w:t>
            </w:r>
            <w:proofErr w:type="spellStart"/>
            <w:r w:rsidRPr="002C3EA0">
              <w:rPr>
                <w:b/>
                <w:color w:val="FF0000"/>
              </w:rPr>
              <w:t>pObject</w:t>
            </w:r>
            <w:proofErr w:type="spellEnd"/>
            <w:r w:rsidRPr="002C3EA0">
              <w:rPr>
                <w:b/>
                <w:color w:val="FF0000"/>
              </w:rPr>
              <w:t>)</w:t>
            </w:r>
          </w:p>
        </w:tc>
      </w:tr>
      <w:tr w:rsidR="00D52FC7" w:rsidTr="007A0340">
        <w:trPr>
          <w:gridAfter w:val="1"/>
          <w:wAfter w:w="116" w:type="dxa"/>
        </w:trPr>
        <w:tc>
          <w:tcPr>
            <w:tcW w:w="2518" w:type="dxa"/>
          </w:tcPr>
          <w:p w:rsidR="00D52FC7" w:rsidRDefault="00D52FC7">
            <w:r>
              <w:t>Auftrag</w:t>
            </w:r>
          </w:p>
        </w:tc>
        <w:tc>
          <w:tcPr>
            <w:tcW w:w="6694" w:type="dxa"/>
          </w:tcPr>
          <w:p w:rsidR="00D52FC7" w:rsidRDefault="00D52FC7" w:rsidP="00DE669C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setCurrent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</w:tr>
      <w:tr w:rsidR="00D52FC7" w:rsidRPr="001C0B1D" w:rsidTr="007A0340">
        <w:trPr>
          <w:gridAfter w:val="1"/>
          <w:wAfter w:w="116" w:type="dxa"/>
        </w:trPr>
        <w:tc>
          <w:tcPr>
            <w:tcW w:w="2518" w:type="dxa"/>
          </w:tcPr>
          <w:p w:rsidR="00D52FC7" w:rsidRDefault="00D52FC7">
            <w:r>
              <w:t>Auftrag</w:t>
            </w:r>
          </w:p>
        </w:tc>
        <w:tc>
          <w:tcPr>
            <w:tcW w:w="6694" w:type="dxa"/>
          </w:tcPr>
          <w:p w:rsidR="00D52FC7" w:rsidRPr="002C3EA0" w:rsidRDefault="00D52FC7" w:rsidP="002C3EA0">
            <w:pPr>
              <w:rPr>
                <w:lang w:val="en-US"/>
              </w:rPr>
            </w:pPr>
            <w:r w:rsidRPr="002C3EA0">
              <w:rPr>
                <w:lang w:val="en-US"/>
              </w:rPr>
              <w:t xml:space="preserve">List </w:t>
            </w:r>
            <w:proofErr w:type="spellStart"/>
            <w:r w:rsidRPr="002C3EA0">
              <w:rPr>
                <w:lang w:val="en-US"/>
              </w:rPr>
              <w:t>subList</w:t>
            </w:r>
            <w:proofErr w:type="spellEnd"/>
            <w:r w:rsidRPr="002C3EA0">
              <w:rPr>
                <w:lang w:val="en-US"/>
              </w:rPr>
              <w:t>(</w:t>
            </w:r>
            <w:proofErr w:type="spellStart"/>
            <w:r w:rsidRPr="002C3EA0">
              <w:rPr>
                <w:lang w:val="en-US"/>
              </w:rPr>
              <w:t>i</w:t>
            </w:r>
            <w:r w:rsidR="002C3EA0" w:rsidRPr="002C3EA0">
              <w:rPr>
                <w:lang w:val="en-US"/>
              </w:rPr>
              <w:t>nt</w:t>
            </w:r>
            <w:proofErr w:type="spellEnd"/>
            <w:r w:rsidR="002C3EA0" w:rsidRPr="002C3EA0">
              <w:rPr>
                <w:lang w:val="en-US"/>
              </w:rPr>
              <w:t xml:space="preserve"> </w:t>
            </w:r>
            <w:proofErr w:type="spellStart"/>
            <w:r w:rsidR="002C3EA0" w:rsidRPr="002C3EA0">
              <w:rPr>
                <w:lang w:val="en-US"/>
              </w:rPr>
              <w:t>indexStart</w:t>
            </w:r>
            <w:proofErr w:type="spellEnd"/>
            <w:r w:rsidR="002C3EA0" w:rsidRPr="002C3EA0">
              <w:rPr>
                <w:lang w:val="en-US"/>
              </w:rPr>
              <w:t xml:space="preserve">, </w:t>
            </w:r>
            <w:proofErr w:type="spellStart"/>
            <w:r w:rsidR="002C3EA0" w:rsidRPr="002C3EA0">
              <w:rPr>
                <w:lang w:val="en-US"/>
              </w:rPr>
              <w:t>int</w:t>
            </w:r>
            <w:proofErr w:type="spellEnd"/>
            <w:r w:rsidR="002C3EA0" w:rsidRPr="002C3EA0">
              <w:rPr>
                <w:lang w:val="en-US"/>
              </w:rPr>
              <w:t xml:space="preserve"> </w:t>
            </w:r>
            <w:proofErr w:type="spellStart"/>
            <w:r w:rsidR="002C3EA0" w:rsidRPr="002C3EA0">
              <w:rPr>
                <w:lang w:val="en-US"/>
              </w:rPr>
              <w:t>indexEn</w:t>
            </w:r>
            <w:r w:rsidR="002C3EA0">
              <w:rPr>
                <w:lang w:val="en-US"/>
              </w:rPr>
              <w:t>d</w:t>
            </w:r>
            <w:proofErr w:type="spellEnd"/>
            <w:r w:rsidR="002C3EA0">
              <w:rPr>
                <w:lang w:val="en-US"/>
              </w:rPr>
              <w:t>)</w:t>
            </w:r>
          </w:p>
        </w:tc>
      </w:tr>
    </w:tbl>
    <w:p w:rsidR="00D45726" w:rsidRPr="002C3EA0" w:rsidRDefault="00D45726">
      <w:pPr>
        <w:rPr>
          <w:lang w:val="en-US"/>
        </w:rPr>
      </w:pPr>
    </w:p>
    <w:sectPr w:rsidR="00D45726" w:rsidRPr="002C3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40"/>
    <w:rsid w:val="000915E0"/>
    <w:rsid w:val="001C0B1D"/>
    <w:rsid w:val="002C3EA0"/>
    <w:rsid w:val="00560581"/>
    <w:rsid w:val="00567300"/>
    <w:rsid w:val="006452ED"/>
    <w:rsid w:val="00662999"/>
    <w:rsid w:val="006B0BDE"/>
    <w:rsid w:val="007A0340"/>
    <w:rsid w:val="00A4167E"/>
    <w:rsid w:val="00B521B8"/>
    <w:rsid w:val="00B975E6"/>
    <w:rsid w:val="00BE63BE"/>
    <w:rsid w:val="00CD42A1"/>
    <w:rsid w:val="00D45726"/>
    <w:rsid w:val="00D52FC7"/>
    <w:rsid w:val="00D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8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6452E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5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6452E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RvW_DlmHG</dc:creator>
  <cp:lastModifiedBy>RvW_DlmHG</cp:lastModifiedBy>
  <cp:revision>8</cp:revision>
  <dcterms:created xsi:type="dcterms:W3CDTF">2018-01-19T09:01:00Z</dcterms:created>
  <dcterms:modified xsi:type="dcterms:W3CDTF">2018-01-19T10:07:00Z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1097498046</vt:i4>
  </property>
</Properties>
</file>